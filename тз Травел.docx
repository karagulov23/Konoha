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48B86" w14:textId="77777777" w:rsidR="005D2962" w:rsidRPr="00777F52" w:rsidRDefault="00777F52">
      <w:pPr>
        <w:rPr>
          <w:sz w:val="28"/>
        </w:rPr>
      </w:pPr>
      <w:r w:rsidRPr="00777F52">
        <w:rPr>
          <w:sz w:val="28"/>
        </w:rPr>
        <w:t>Функциональные требования:</w:t>
      </w:r>
    </w:p>
    <w:p w14:paraId="5CB952D8" w14:textId="77777777" w:rsidR="00777F52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Регистрация</w:t>
      </w:r>
    </w:p>
    <w:p w14:paraId="4CAC0707" w14:textId="77777777" w:rsidR="00777F52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Авторизация</w:t>
      </w:r>
    </w:p>
    <w:p w14:paraId="7E967A38" w14:textId="77777777" w:rsidR="00777F52" w:rsidRDefault="00777F52" w:rsidP="00777F52">
      <w:pPr>
        <w:pStyle w:val="ListParagraph"/>
        <w:rPr>
          <w:sz w:val="28"/>
        </w:rPr>
      </w:pPr>
      <w:r>
        <w:rPr>
          <w:sz w:val="28"/>
        </w:rPr>
        <w:t xml:space="preserve">2.1 Авторизация со своей учетной записи, </w:t>
      </w:r>
    </w:p>
    <w:p w14:paraId="6DDBBF03" w14:textId="77777777" w:rsidR="00777F52" w:rsidRPr="00732ADF" w:rsidRDefault="00777F52" w:rsidP="00777F52">
      <w:pPr>
        <w:pStyle w:val="ListParagraph"/>
        <w:rPr>
          <w:color w:val="FF0000"/>
          <w:sz w:val="28"/>
          <w:rPrChange w:id="0" w:author="Emil Musabaev" w:date="2020-03-24T21:25:00Z">
            <w:rPr>
              <w:sz w:val="28"/>
            </w:rPr>
          </w:rPrChange>
        </w:rPr>
      </w:pPr>
      <w:r>
        <w:rPr>
          <w:sz w:val="28"/>
        </w:rPr>
        <w:t xml:space="preserve">2.2 </w:t>
      </w:r>
      <w:del w:id="1" w:author="Emil Musabaev" w:date="2020-03-24T21:25:00Z">
        <w:r w:rsidDel="00732ADF">
          <w:rPr>
            <w:sz w:val="28"/>
          </w:rPr>
          <w:delText>Авторизация через соц. Сети;</w:delText>
        </w:r>
      </w:del>
    </w:p>
    <w:p w14:paraId="223BBBEB" w14:textId="77777777" w:rsidR="00732ADF" w:rsidRDefault="00732ADF" w:rsidP="00777F52">
      <w:pPr>
        <w:pStyle w:val="ListParagraph"/>
        <w:numPr>
          <w:ilvl w:val="0"/>
          <w:numId w:val="1"/>
        </w:numPr>
        <w:rPr>
          <w:ins w:id="2" w:author="Emil Musabaev" w:date="2020-03-24T21:28:00Z"/>
          <w:sz w:val="28"/>
        </w:rPr>
      </w:pPr>
      <w:ins w:id="3" w:author="Emil Musabaev" w:date="2020-03-24T21:28:00Z">
        <w:r>
          <w:rPr>
            <w:sz w:val="28"/>
          </w:rPr>
          <w:t>Добавление</w:t>
        </w:r>
        <w:r>
          <w:rPr>
            <w:sz w:val="28"/>
            <w:lang w:val="en-US"/>
          </w:rPr>
          <w:t>/</w:t>
        </w:r>
        <w:r>
          <w:rPr>
            <w:sz w:val="28"/>
          </w:rPr>
          <w:t>редактирование</w:t>
        </w:r>
        <w:r>
          <w:rPr>
            <w:sz w:val="28"/>
            <w:lang w:val="en-US"/>
          </w:rPr>
          <w:t>/у</w:t>
        </w:r>
        <w:proofErr w:type="spellStart"/>
        <w:r>
          <w:rPr>
            <w:sz w:val="28"/>
          </w:rPr>
          <w:t>даление</w:t>
        </w:r>
        <w:proofErr w:type="spellEnd"/>
        <w:r>
          <w:rPr>
            <w:sz w:val="28"/>
          </w:rPr>
          <w:t xml:space="preserve"> города</w:t>
        </w:r>
      </w:ins>
    </w:p>
    <w:p w14:paraId="68A4FA83" w14:textId="77777777" w:rsidR="00777F52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Поиск города</w:t>
      </w:r>
    </w:p>
    <w:p w14:paraId="1C2B731F" w14:textId="77777777" w:rsidR="00777F52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Отображение интересных мест искомого города</w:t>
      </w:r>
    </w:p>
    <w:p w14:paraId="49EC2595" w14:textId="77777777" w:rsidR="00777F52" w:rsidDel="00732ADF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moveFromRangeStart w:id="4" w:author="Emil Musabaev" w:date="2020-03-24T21:26:00Z" w:name="move446704522"/>
      <w:moveFrom w:id="5" w:author="Emil Musabaev" w:date="2020-03-24T21:26:00Z">
        <w:r w:rsidDel="00732ADF">
          <w:rPr>
            <w:sz w:val="28"/>
          </w:rPr>
          <w:t>Отображение расположения места на карте</w:t>
        </w:r>
      </w:moveFrom>
    </w:p>
    <w:p w14:paraId="036A9D40" w14:textId="77777777" w:rsidR="00777F52" w:rsidDel="00732ADF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moveFromRangeStart w:id="6" w:author="Emil Musabaev" w:date="2020-03-24T21:26:00Z" w:name="move446704537"/>
      <w:moveFromRangeEnd w:id="4"/>
      <w:moveFrom w:id="7" w:author="Emil Musabaev" w:date="2020-03-24T21:26:00Z">
        <w:r w:rsidDel="00732ADF">
          <w:rPr>
            <w:sz w:val="28"/>
          </w:rPr>
          <w:t>Добавление отзывов</w:t>
        </w:r>
      </w:moveFrom>
    </w:p>
    <w:p w14:paraId="2C1F44BE" w14:textId="77777777" w:rsidR="008570FC" w:rsidRPr="008570FC" w:rsidDel="00732ADF" w:rsidRDefault="008570FC" w:rsidP="008570FC">
      <w:pPr>
        <w:pStyle w:val="ListParagraph"/>
        <w:rPr>
          <w:sz w:val="28"/>
        </w:rPr>
      </w:pPr>
      <w:moveFrom w:id="8" w:author="Emil Musabaev" w:date="2020-03-24T21:26:00Z">
        <w:r w:rsidDel="00732ADF">
          <w:rPr>
            <w:sz w:val="28"/>
          </w:rPr>
          <w:t>6.1 Отображение рейтинга места;</w:t>
        </w:r>
      </w:moveFrom>
    </w:p>
    <w:moveFromRangeEnd w:id="6"/>
    <w:p w14:paraId="469CF21B" w14:textId="77777777" w:rsidR="00777F52" w:rsidRDefault="00777F52" w:rsidP="00777F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Добавление интересных мест пользователем</w:t>
      </w:r>
    </w:p>
    <w:p w14:paraId="0E00E1C9" w14:textId="77777777" w:rsidR="008570FC" w:rsidRDefault="008570FC" w:rsidP="008570FC">
      <w:pPr>
        <w:pStyle w:val="ListParagraph"/>
        <w:rPr>
          <w:sz w:val="28"/>
        </w:rPr>
      </w:pPr>
      <w:r>
        <w:rPr>
          <w:sz w:val="28"/>
        </w:rPr>
        <w:t>7.1 Добавление описания места;</w:t>
      </w:r>
    </w:p>
    <w:p w14:paraId="52E285AE" w14:textId="77777777" w:rsidR="008570FC" w:rsidRDefault="008570FC" w:rsidP="008570FC">
      <w:pPr>
        <w:pStyle w:val="ListParagraph"/>
        <w:rPr>
          <w:sz w:val="28"/>
        </w:rPr>
      </w:pPr>
      <w:r>
        <w:rPr>
          <w:sz w:val="28"/>
        </w:rPr>
        <w:t xml:space="preserve">7.2 </w:t>
      </w:r>
      <w:r w:rsidRPr="00732ADF">
        <w:rPr>
          <w:color w:val="FF0000"/>
          <w:sz w:val="28"/>
          <w:rPrChange w:id="9" w:author="Emil Musabaev" w:date="2020-03-24T21:27:00Z">
            <w:rPr>
              <w:sz w:val="28"/>
            </w:rPr>
          </w:rPrChange>
        </w:rPr>
        <w:t>Добавление фото;</w:t>
      </w:r>
    </w:p>
    <w:p w14:paraId="572F3DC0" w14:textId="77777777" w:rsidR="008570FC" w:rsidDel="00732ADF" w:rsidRDefault="008570FC" w:rsidP="008570FC">
      <w:pPr>
        <w:pStyle w:val="ListParagraph"/>
        <w:rPr>
          <w:del w:id="10" w:author="Emil Musabaev" w:date="2020-03-24T21:27:00Z"/>
          <w:sz w:val="28"/>
        </w:rPr>
      </w:pPr>
      <w:del w:id="11" w:author="Emil Musabaev" w:date="2020-03-24T21:27:00Z">
        <w:r w:rsidDel="00732ADF">
          <w:rPr>
            <w:sz w:val="28"/>
          </w:rPr>
          <w:delText>7.3 Добавление отметки на карте;</w:delText>
        </w:r>
      </w:del>
    </w:p>
    <w:p w14:paraId="4A60CAE9" w14:textId="77777777" w:rsidR="00777F52" w:rsidDel="00732ADF" w:rsidRDefault="00777F52" w:rsidP="00777F52">
      <w:pPr>
        <w:pStyle w:val="ListParagraph"/>
        <w:numPr>
          <w:ilvl w:val="0"/>
          <w:numId w:val="1"/>
        </w:numPr>
        <w:rPr>
          <w:del w:id="12" w:author="Emil Musabaev" w:date="2020-03-24T21:27:00Z"/>
          <w:sz w:val="28"/>
        </w:rPr>
      </w:pPr>
      <w:del w:id="13" w:author="Emil Musabaev" w:date="2020-03-24T21:27:00Z">
        <w:r w:rsidDel="00732ADF">
          <w:rPr>
            <w:sz w:val="28"/>
          </w:rPr>
          <w:delText>Выбор по категории</w:delText>
        </w:r>
      </w:del>
    </w:p>
    <w:p w14:paraId="7E553684" w14:textId="77777777" w:rsidR="00732ADF" w:rsidRDefault="00777F52" w:rsidP="00732ADF">
      <w:pPr>
        <w:rPr>
          <w:ins w:id="14" w:author="Emil Musabaev" w:date="2020-03-24T21:26:00Z"/>
          <w:sz w:val="28"/>
        </w:rPr>
        <w:pPrChange w:id="15" w:author="Emil Musabaev" w:date="2020-03-24T21:26:00Z">
          <w:pPr>
            <w:pStyle w:val="ListParagraph"/>
            <w:numPr>
              <w:numId w:val="1"/>
            </w:numPr>
            <w:ind w:hanging="360"/>
          </w:pPr>
        </w:pPrChange>
      </w:pPr>
      <w:del w:id="16" w:author="Emil Musabaev" w:date="2020-03-24T21:27:00Z">
        <w:r w:rsidDel="00732ADF">
          <w:rPr>
            <w:sz w:val="28"/>
          </w:rPr>
          <w:delText>Сохранения понравившихся мест</w:delText>
        </w:r>
      </w:del>
    </w:p>
    <w:p w14:paraId="2619590B" w14:textId="3F62212C" w:rsidR="00732ADF" w:rsidRDefault="00732ADF" w:rsidP="00732ADF">
      <w:pPr>
        <w:rPr>
          <w:ins w:id="17" w:author="Emil Musabaev" w:date="2020-03-24T21:26:00Z"/>
          <w:sz w:val="28"/>
        </w:rPr>
        <w:pPrChange w:id="18" w:author="Emil Musabaev" w:date="2020-03-24T21:26:00Z">
          <w:pPr>
            <w:pStyle w:val="ListParagraph"/>
            <w:numPr>
              <w:numId w:val="1"/>
            </w:numPr>
            <w:ind w:hanging="360"/>
          </w:pPr>
        </w:pPrChange>
      </w:pPr>
      <w:ins w:id="19" w:author="Emil Musabaev" w:date="2020-03-24T21:26:00Z">
        <w:r>
          <w:rPr>
            <w:sz w:val="28"/>
          </w:rPr>
          <w:t xml:space="preserve">На </w:t>
        </w:r>
      </w:ins>
      <w:ins w:id="20" w:author="Emil Musabaev" w:date="2020-03-24T21:28:00Z">
        <w:r>
          <w:rPr>
            <w:sz w:val="28"/>
          </w:rPr>
          <w:t>второй модуль</w:t>
        </w:r>
      </w:ins>
      <w:ins w:id="21" w:author="Emil Musabaev" w:date="2020-03-24T21:29:00Z">
        <w:r w:rsidR="004D442D">
          <w:rPr>
            <w:sz w:val="28"/>
          </w:rPr>
          <w:t>ww</w:t>
        </w:r>
      </w:ins>
      <w:bookmarkStart w:id="22" w:name="_GoBack"/>
      <w:bookmarkEnd w:id="22"/>
    </w:p>
    <w:p w14:paraId="3579D4D6" w14:textId="77777777" w:rsidR="00732ADF" w:rsidRDefault="00732ADF" w:rsidP="00732ADF">
      <w:pPr>
        <w:pStyle w:val="ListParagraph"/>
        <w:numPr>
          <w:ilvl w:val="0"/>
          <w:numId w:val="2"/>
        </w:numPr>
        <w:rPr>
          <w:sz w:val="28"/>
        </w:rPr>
      </w:pPr>
      <w:moveToRangeStart w:id="23" w:author="Emil Musabaev" w:date="2020-03-24T21:26:00Z" w:name="move446704522"/>
      <w:moveTo w:id="24" w:author="Emil Musabaev" w:date="2020-03-24T21:26:00Z">
        <w:r>
          <w:rPr>
            <w:sz w:val="28"/>
          </w:rPr>
          <w:t>Отображение расположения места на карте</w:t>
        </w:r>
      </w:moveTo>
    </w:p>
    <w:p w14:paraId="1DE6E76B" w14:textId="77777777" w:rsidR="00732ADF" w:rsidRDefault="00732ADF" w:rsidP="00732ADF">
      <w:pPr>
        <w:pStyle w:val="ListParagraph"/>
        <w:numPr>
          <w:ilvl w:val="0"/>
          <w:numId w:val="2"/>
        </w:numPr>
        <w:rPr>
          <w:sz w:val="28"/>
        </w:rPr>
      </w:pPr>
      <w:moveToRangeStart w:id="25" w:author="Emil Musabaev" w:date="2020-03-24T21:26:00Z" w:name="move446704537"/>
      <w:moveToRangeEnd w:id="23"/>
      <w:moveTo w:id="26" w:author="Emil Musabaev" w:date="2020-03-24T21:26:00Z">
        <w:r>
          <w:rPr>
            <w:sz w:val="28"/>
          </w:rPr>
          <w:t>Добавление отзывов</w:t>
        </w:r>
      </w:moveTo>
    </w:p>
    <w:p w14:paraId="3E48A6E6" w14:textId="77777777" w:rsidR="00732ADF" w:rsidRDefault="00732ADF" w:rsidP="00732ADF">
      <w:pPr>
        <w:pStyle w:val="ListParagraph"/>
        <w:rPr>
          <w:ins w:id="27" w:author="Emil Musabaev" w:date="2020-03-24T21:27:00Z"/>
          <w:sz w:val="28"/>
        </w:rPr>
      </w:pPr>
      <w:moveTo w:id="28" w:author="Emil Musabaev" w:date="2020-03-24T21:26:00Z">
        <w:r>
          <w:rPr>
            <w:sz w:val="28"/>
          </w:rPr>
          <w:t>6.1 Отображение рейтинга места;</w:t>
        </w:r>
      </w:moveTo>
    </w:p>
    <w:p w14:paraId="043793C9" w14:textId="77777777" w:rsidR="00732ADF" w:rsidRDefault="00732ADF" w:rsidP="00732ADF">
      <w:pPr>
        <w:pStyle w:val="ListParagraph"/>
        <w:ind w:left="0"/>
        <w:rPr>
          <w:ins w:id="29" w:author="Emil Musabaev" w:date="2020-03-24T21:27:00Z"/>
          <w:sz w:val="28"/>
        </w:rPr>
        <w:pPrChange w:id="30" w:author="Emil Musabaev" w:date="2020-03-24T21:27:00Z">
          <w:pPr>
            <w:pStyle w:val="ListParagraph"/>
          </w:pPr>
        </w:pPrChange>
      </w:pPr>
      <w:ins w:id="31" w:author="Emil Musabaev" w:date="2020-03-24T21:27:00Z">
        <w:r>
          <w:rPr>
            <w:sz w:val="28"/>
          </w:rPr>
          <w:t>7.3 Добавление отметки на карте;</w:t>
        </w:r>
      </w:ins>
    </w:p>
    <w:p w14:paraId="632D2B68" w14:textId="77777777" w:rsidR="00732ADF" w:rsidRDefault="00732ADF" w:rsidP="00732ADF">
      <w:pPr>
        <w:pStyle w:val="ListParagraph"/>
        <w:numPr>
          <w:ilvl w:val="0"/>
          <w:numId w:val="3"/>
        </w:numPr>
        <w:rPr>
          <w:ins w:id="32" w:author="Emil Musabaev" w:date="2020-03-24T21:27:00Z"/>
          <w:sz w:val="28"/>
        </w:rPr>
      </w:pPr>
      <w:ins w:id="33" w:author="Emil Musabaev" w:date="2020-03-24T21:27:00Z">
        <w:r>
          <w:rPr>
            <w:sz w:val="28"/>
          </w:rPr>
          <w:t>Выбор по категории</w:t>
        </w:r>
      </w:ins>
    </w:p>
    <w:p w14:paraId="56E7271F" w14:textId="77777777" w:rsidR="00732ADF" w:rsidRDefault="00732ADF" w:rsidP="00732ADF">
      <w:pPr>
        <w:pStyle w:val="ListParagraph"/>
        <w:numPr>
          <w:ilvl w:val="0"/>
          <w:numId w:val="3"/>
        </w:numPr>
        <w:rPr>
          <w:ins w:id="34" w:author="Emil Musabaev" w:date="2020-03-24T21:27:00Z"/>
          <w:sz w:val="28"/>
        </w:rPr>
      </w:pPr>
      <w:ins w:id="35" w:author="Emil Musabaev" w:date="2020-03-24T21:27:00Z">
        <w:r>
          <w:rPr>
            <w:sz w:val="28"/>
          </w:rPr>
          <w:t>Сохранения понравившихся мест</w:t>
        </w:r>
      </w:ins>
    </w:p>
    <w:p w14:paraId="7CD4B124" w14:textId="77777777" w:rsidR="00732ADF" w:rsidRPr="00732ADF" w:rsidRDefault="00732ADF" w:rsidP="00732ADF">
      <w:pPr>
        <w:ind w:left="360"/>
        <w:rPr>
          <w:ins w:id="36" w:author="Emil Musabaev" w:date="2020-03-24T21:27:00Z"/>
          <w:sz w:val="28"/>
          <w:rPrChange w:id="37" w:author="Emil Musabaev" w:date="2020-03-24T21:27:00Z">
            <w:rPr>
              <w:ins w:id="38" w:author="Emil Musabaev" w:date="2020-03-24T21:27:00Z"/>
            </w:rPr>
          </w:rPrChange>
        </w:rPr>
        <w:pPrChange w:id="39" w:author="Emil Musabaev" w:date="2020-03-24T21:27:00Z">
          <w:pPr>
            <w:pStyle w:val="ListParagraph"/>
            <w:numPr>
              <w:numId w:val="3"/>
            </w:numPr>
            <w:ind w:hanging="360"/>
          </w:pPr>
        </w:pPrChange>
      </w:pPr>
    </w:p>
    <w:p w14:paraId="069CACF7" w14:textId="77777777" w:rsidR="00732ADF" w:rsidRPr="00732ADF" w:rsidRDefault="00732ADF" w:rsidP="00732ADF">
      <w:pPr>
        <w:rPr>
          <w:sz w:val="28"/>
          <w:rPrChange w:id="40" w:author="Emil Musabaev" w:date="2020-03-24T21:27:00Z">
            <w:rPr/>
          </w:rPrChange>
        </w:rPr>
        <w:pPrChange w:id="41" w:author="Emil Musabaev" w:date="2020-03-24T21:27:00Z">
          <w:pPr>
            <w:pStyle w:val="ListParagraph"/>
          </w:pPr>
        </w:pPrChange>
      </w:pPr>
    </w:p>
    <w:moveToRangeEnd w:id="25"/>
    <w:p w14:paraId="43A42F03" w14:textId="77777777" w:rsidR="00732ADF" w:rsidRPr="00732ADF" w:rsidRDefault="00732ADF" w:rsidP="00732ADF">
      <w:pPr>
        <w:rPr>
          <w:sz w:val="28"/>
          <w:rPrChange w:id="42" w:author="Emil Musabaev" w:date="2020-03-24T21:26:00Z">
            <w:rPr/>
          </w:rPrChange>
        </w:rPr>
        <w:pPrChange w:id="43" w:author="Emil Musabaev" w:date="2020-03-24T21:26:00Z">
          <w:pPr>
            <w:pStyle w:val="ListParagraph"/>
            <w:numPr>
              <w:numId w:val="1"/>
            </w:numPr>
            <w:ind w:hanging="360"/>
          </w:pPr>
        </w:pPrChange>
      </w:pPr>
    </w:p>
    <w:p w14:paraId="0CAC512C" w14:textId="77777777" w:rsidR="00777F52" w:rsidRDefault="00777F52" w:rsidP="008570FC">
      <w:pPr>
        <w:pStyle w:val="ListParagraph"/>
        <w:rPr>
          <w:sz w:val="28"/>
        </w:rPr>
      </w:pPr>
    </w:p>
    <w:p w14:paraId="49B2B89C" w14:textId="77777777" w:rsidR="004F4518" w:rsidRPr="00777F52" w:rsidRDefault="004F4518" w:rsidP="008570FC">
      <w:pPr>
        <w:pStyle w:val="ListParagraph"/>
        <w:rPr>
          <w:sz w:val="28"/>
        </w:rPr>
      </w:pPr>
    </w:p>
    <w:sectPr w:rsidR="004F4518" w:rsidRPr="00777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7702"/>
    <w:multiLevelType w:val="hybridMultilevel"/>
    <w:tmpl w:val="73E6A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51F09"/>
    <w:multiLevelType w:val="hybridMultilevel"/>
    <w:tmpl w:val="73E6A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436"/>
    <w:multiLevelType w:val="hybridMultilevel"/>
    <w:tmpl w:val="73E6A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52"/>
    <w:rsid w:val="000F6C38"/>
    <w:rsid w:val="0021301B"/>
    <w:rsid w:val="004D442D"/>
    <w:rsid w:val="004F4518"/>
    <w:rsid w:val="00732ADF"/>
    <w:rsid w:val="00777F52"/>
    <w:rsid w:val="008570FC"/>
    <w:rsid w:val="00D9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D5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A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A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Emil Musabaev</cp:lastModifiedBy>
  <cp:revision>3</cp:revision>
  <dcterms:created xsi:type="dcterms:W3CDTF">2020-02-22T08:01:00Z</dcterms:created>
  <dcterms:modified xsi:type="dcterms:W3CDTF">2020-03-24T15:29:00Z</dcterms:modified>
</cp:coreProperties>
</file>